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D8D1D" w14:textId="77777777" w:rsidR="005C6ACC" w:rsidRDefault="00296400" w:rsidP="00296400">
      <w:pPr>
        <w:pStyle w:val="Heading1"/>
      </w:pPr>
      <w:r>
        <w:t xml:space="preserve">Scenario </w:t>
      </w:r>
      <w:r w:rsidR="00B14136">
        <w:t>1</w:t>
      </w:r>
      <w:r>
        <w:t xml:space="preserve">: </w:t>
      </w:r>
      <w:r w:rsidR="00B14136">
        <w:t>Locate and Allocate Resource</w:t>
      </w:r>
    </w:p>
    <w:p w14:paraId="2ADB7D6F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4167D461" w14:textId="77777777" w:rsidR="005C6ACC" w:rsidRDefault="00B14136" w:rsidP="00B14136">
      <w:pPr>
        <w:pStyle w:val="ListBullet"/>
      </w:pPr>
      <w:r>
        <w:t>All functionality relating to locating an available resource to meet the specified skill requirement and allocating that resource to a particular job.</w:t>
      </w:r>
    </w:p>
    <w:p w14:paraId="474B6AE6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14:paraId="4DD466C0" w14:textId="77777777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3350D558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3F155800" w14:textId="77777777"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14:paraId="30DDD955" w14:textId="77777777"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14:paraId="49E769D8" w14:textId="77777777" w:rsidR="00296400" w:rsidRDefault="00296400" w:rsidP="00296400">
            <w:r>
              <w:t>Description</w:t>
            </w:r>
          </w:p>
        </w:tc>
      </w:tr>
      <w:tr w:rsidR="00296400" w14:paraId="7C83496D" w14:textId="77777777" w:rsidTr="00B14136">
        <w:tc>
          <w:tcPr>
            <w:tcW w:w="1416" w:type="dxa"/>
          </w:tcPr>
          <w:p w14:paraId="6876A113" w14:textId="77777777"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14:paraId="2A0E4120" w14:textId="77777777" w:rsidR="00296400" w:rsidRDefault="00B14136" w:rsidP="00296400">
            <w:r>
              <w:t>13</w:t>
            </w:r>
            <w:r w:rsidR="00296400">
              <w:t>/</w:t>
            </w:r>
            <w:r>
              <w:t>06</w:t>
            </w:r>
            <w:r w:rsidR="00296400">
              <w:t>/20</w:t>
            </w:r>
            <w:r>
              <w:t>19</w:t>
            </w:r>
          </w:p>
        </w:tc>
        <w:tc>
          <w:tcPr>
            <w:tcW w:w="2099" w:type="dxa"/>
          </w:tcPr>
          <w:p w14:paraId="7FE53FB0" w14:textId="77777777"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14:paraId="18C945B1" w14:textId="77777777" w:rsidR="00296400" w:rsidRDefault="00296400" w:rsidP="00296400">
            <w:r>
              <w:t>Initial Version</w:t>
            </w:r>
          </w:p>
        </w:tc>
      </w:tr>
    </w:tbl>
    <w:p w14:paraId="53A4C84B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73A4BC16" w14:textId="77777777" w:rsidR="005C6ACC" w:rsidRDefault="005C6ACC">
      <w:r>
        <w:t>The following scripts will cover this scenario:</w:t>
      </w:r>
    </w:p>
    <w:p w14:paraId="11D085D7" w14:textId="77777777" w:rsidR="002A3755" w:rsidRDefault="002A3755" w:rsidP="00B14136">
      <w:pPr>
        <w:pStyle w:val="ListBullet"/>
      </w:pPr>
      <w:r>
        <w:t xml:space="preserve">1.1 </w:t>
      </w:r>
      <w:r w:rsidR="00B14136">
        <w:t>Successfully allocate resource</w:t>
      </w:r>
    </w:p>
    <w:p w14:paraId="07AB47AD" w14:textId="77777777" w:rsidR="00B14136" w:rsidRDefault="00B14136" w:rsidP="00B14136">
      <w:pPr>
        <w:pStyle w:val="ListBullet"/>
      </w:pPr>
      <w:r>
        <w:t>1.2 No available resource found</w:t>
      </w:r>
      <w:r w:rsidR="00297E55">
        <w:t xml:space="preserve"> (No resource available with required skill)</w:t>
      </w:r>
    </w:p>
    <w:p w14:paraId="50E95EA9" w14:textId="77777777" w:rsidR="00297E55" w:rsidRDefault="00297E55" w:rsidP="00B14136">
      <w:pPr>
        <w:pStyle w:val="ListBullet"/>
      </w:pPr>
      <w:r>
        <w:t>1.3 No available resource found (</w:t>
      </w:r>
      <w:r w:rsidR="00873726">
        <w:t>Resource has required skill but is already assigned)</w:t>
      </w:r>
    </w:p>
    <w:p w14:paraId="23E156AF" w14:textId="77777777" w:rsidR="002D5A88" w:rsidRDefault="002D5A88">
      <w:pPr>
        <w:pStyle w:val="Heading2"/>
      </w:pPr>
      <w:bookmarkStart w:id="2" w:name="_Toc43786489"/>
      <w:r>
        <w:t>Use Case</w:t>
      </w:r>
    </w:p>
    <w:p w14:paraId="16C73086" w14:textId="77777777" w:rsidR="002D5A88" w:rsidRPr="002D5A88" w:rsidRDefault="00A56F2F" w:rsidP="002D5A88">
      <w:pPr>
        <w:numPr>
          <w:ilvl w:val="0"/>
          <w:numId w:val="31"/>
        </w:numPr>
      </w:pPr>
      <w:r>
        <w:t>Allocate Resource</w:t>
      </w:r>
    </w:p>
    <w:p w14:paraId="729D39F3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14C5251A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6A2D19CE" w14:textId="77777777" w:rsidR="002A3755" w:rsidRDefault="00A56F2F" w:rsidP="00A56F2F">
      <w:pPr>
        <w:pStyle w:val="ListBullet"/>
      </w:pPr>
      <w:r>
        <w:t>Ensure that resources can be located to meet a skill requirement</w:t>
      </w:r>
    </w:p>
    <w:p w14:paraId="5F43D8FD" w14:textId="77777777" w:rsidR="00A56F2F" w:rsidRDefault="00A56F2F" w:rsidP="00A56F2F">
      <w:pPr>
        <w:pStyle w:val="ListBullet"/>
      </w:pPr>
      <w:r>
        <w:t xml:space="preserve">Ensure that resources can be allocated to </w:t>
      </w:r>
      <w:r w:rsidR="002D71A3">
        <w:t>a project</w:t>
      </w:r>
    </w:p>
    <w:p w14:paraId="48E843FE" w14:textId="77777777" w:rsidR="00A56F2F" w:rsidRDefault="00A56F2F" w:rsidP="00A56F2F">
      <w:pPr>
        <w:pStyle w:val="ListBullet"/>
      </w:pPr>
      <w:r>
        <w:t>Ensure that resources cannot be allocated to multiple projects with conflicting time constraints</w:t>
      </w:r>
    </w:p>
    <w:p w14:paraId="11853833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3EC9B699" w14:textId="77777777" w:rsidR="006F74D8" w:rsidRDefault="00A56F2F" w:rsidP="00A56F2F">
      <w:pPr>
        <w:pStyle w:val="ListBullet"/>
      </w:pPr>
      <w:r>
        <w:t>Project Manager</w:t>
      </w:r>
    </w:p>
    <w:p w14:paraId="5B6EDCA7" w14:textId="77777777" w:rsidR="00A56F2F" w:rsidRDefault="00A56F2F" w:rsidP="00A56F2F">
      <w:pPr>
        <w:pStyle w:val="ListBullet"/>
      </w:pPr>
      <w:r>
        <w:t>Resource</w:t>
      </w:r>
    </w:p>
    <w:p w14:paraId="4713E10A" w14:textId="77777777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A56F2F">
        <w:t>1.1</w:t>
      </w:r>
      <w:r w:rsidR="00091C20">
        <w:t xml:space="preserve">: </w:t>
      </w:r>
      <w:r w:rsidR="00A56F2F">
        <w:t xml:space="preserve">Successfully </w:t>
      </w:r>
      <w:r w:rsidR="002D71A3">
        <w:t>A</w:t>
      </w:r>
      <w:r w:rsidR="00A56F2F">
        <w:t xml:space="preserve">llocate </w:t>
      </w:r>
      <w:r w:rsidR="002D71A3">
        <w:t>R</w:t>
      </w:r>
      <w:r w:rsidR="00A56F2F">
        <w:t>esource</w:t>
      </w:r>
    </w:p>
    <w:p w14:paraId="60AD0576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68B76EFC" w14:textId="77777777" w:rsidR="00091C20" w:rsidRDefault="002D71A3" w:rsidP="00091C20">
      <w:pPr>
        <w:pStyle w:val="ListBullet"/>
      </w:pPr>
      <w:bookmarkStart w:id="5" w:name="_Toc43786492"/>
      <w:r>
        <w:t>A Project Manager is able to search for and locate a resource to fill a skill requirement and allocate that resource to the project.</w:t>
      </w:r>
    </w:p>
    <w:p w14:paraId="6029A1B2" w14:textId="77777777" w:rsidR="005C6ACC" w:rsidRDefault="005C6ACC">
      <w:pPr>
        <w:pStyle w:val="Heading3"/>
      </w:pPr>
      <w:r>
        <w:t>Testing Requirements</w:t>
      </w:r>
      <w:bookmarkEnd w:id="5"/>
    </w:p>
    <w:p w14:paraId="382D15F0" w14:textId="77777777" w:rsidR="005C6ACC" w:rsidRDefault="005C6ACC">
      <w:r>
        <w:t>This test script covers the following specific testing requirements:</w:t>
      </w:r>
    </w:p>
    <w:p w14:paraId="34AF5DB9" w14:textId="77777777" w:rsidR="005C6ACC" w:rsidRDefault="002D71A3" w:rsidP="004E311F">
      <w:pPr>
        <w:pStyle w:val="ListBullet"/>
      </w:pPr>
      <w:r>
        <w:t>Ensure that resources can be located to meet a skill requirement</w:t>
      </w:r>
    </w:p>
    <w:p w14:paraId="46AB4B43" w14:textId="77777777" w:rsidR="002D71A3" w:rsidRDefault="002D71A3" w:rsidP="004E311F">
      <w:pPr>
        <w:pStyle w:val="ListBullet"/>
      </w:pPr>
      <w:r>
        <w:t>Ensure that resources can be allocated to a project</w:t>
      </w:r>
    </w:p>
    <w:p w14:paraId="34732700" w14:textId="77777777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40AC06CA" w14:textId="77777777" w:rsidR="005C6ACC" w:rsidRDefault="002D71A3" w:rsidP="002D71A3">
      <w:pPr>
        <w:pStyle w:val="ListBullet"/>
      </w:pPr>
      <w:r>
        <w:t>Test Project 1 must exist with a requirement for Java from 15/06 to 15/07</w:t>
      </w:r>
    </w:p>
    <w:p w14:paraId="228D3A6B" w14:textId="77777777" w:rsidR="002D71A3" w:rsidRDefault="002D71A3" w:rsidP="002D71A3">
      <w:pPr>
        <w:pStyle w:val="ListBullet"/>
      </w:pPr>
      <w:r>
        <w:t>Test Resource</w:t>
      </w:r>
      <w:r w:rsidR="00F7313F">
        <w:t xml:space="preserve"> 1</w:t>
      </w:r>
      <w:r>
        <w:t xml:space="preserve"> must exist with the Java skill </w:t>
      </w:r>
      <w:r w:rsidR="00C13492">
        <w:t>and not assigned to any other projects</w:t>
      </w:r>
    </w:p>
    <w:p w14:paraId="1F06D5D8" w14:textId="77777777" w:rsidR="008C5010" w:rsidRDefault="008C5010">
      <w:pPr>
        <w:pStyle w:val="Heading3"/>
      </w:pPr>
      <w:bookmarkStart w:id="7" w:name="_Toc43786494"/>
      <w:r>
        <w:t>Teardown</w:t>
      </w:r>
    </w:p>
    <w:p w14:paraId="64467112" w14:textId="77777777" w:rsidR="008C5010" w:rsidRPr="008C5010" w:rsidRDefault="00C13492" w:rsidP="008C5010">
      <w:pPr>
        <w:numPr>
          <w:ilvl w:val="0"/>
          <w:numId w:val="31"/>
        </w:numPr>
      </w:pPr>
      <w:r>
        <w:t>Test Resource 1 should be removed from Test Project 1</w:t>
      </w:r>
    </w:p>
    <w:p w14:paraId="7D6CA2D1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  <w:tblPrChange w:id="8" w:author="Rogers, Jon (Software Services)" w:date="2019-06-20T13:10:00Z">
          <w:tblPr>
            <w:tblW w:w="8708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0A0" w:firstRow="1" w:lastRow="0" w:firstColumn="1" w:lastColumn="0" w:noHBand="0" w:noVBand="0"/>
          </w:tblPr>
        </w:tblPrChange>
      </w:tblPr>
      <w:tblGrid>
        <w:gridCol w:w="738"/>
        <w:gridCol w:w="3416"/>
        <w:gridCol w:w="2784"/>
        <w:gridCol w:w="1770"/>
        <w:tblGridChange w:id="9">
          <w:tblGrid>
            <w:gridCol w:w="738"/>
            <w:gridCol w:w="3416"/>
            <w:gridCol w:w="3795"/>
            <w:gridCol w:w="759"/>
          </w:tblGrid>
        </w:tblGridChange>
      </w:tblGrid>
      <w:tr w:rsidR="001F495D" w14:paraId="3ECC1E04" w14:textId="77777777" w:rsidTr="00650735">
        <w:trPr>
          <w:tblHeader/>
          <w:trPrChange w:id="10" w:author="Rogers, Jon (Software Services)" w:date="2019-06-20T13:10:00Z">
            <w:trPr>
              <w:tblHeader/>
            </w:trPr>
          </w:trPrChange>
        </w:trPr>
        <w:tc>
          <w:tcPr>
            <w:tcW w:w="738" w:type="dxa"/>
            <w:shd w:val="solid" w:color="000080" w:fill="FFFFFF"/>
            <w:tcPrChange w:id="11" w:author="Rogers, Jon (Software Services)" w:date="2019-06-20T13:10:00Z">
              <w:tcPr>
                <w:tcW w:w="738" w:type="dxa"/>
                <w:shd w:val="solid" w:color="000080" w:fill="FFFFFF"/>
              </w:tcPr>
            </w:tcPrChange>
          </w:tcPr>
          <w:p w14:paraId="4BAF1F9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  <w:tcPrChange w:id="12" w:author="Rogers, Jon (Software Services)" w:date="2019-06-20T13:10:00Z">
              <w:tcPr>
                <w:tcW w:w="3416" w:type="dxa"/>
                <w:shd w:val="solid" w:color="000080" w:fill="FFFFFF"/>
              </w:tcPr>
            </w:tcPrChange>
          </w:tcPr>
          <w:p w14:paraId="185CB54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commentRangeStart w:id="13"/>
            <w:r>
              <w:rPr>
                <w:b/>
                <w:bCs/>
                <w:color w:val="FFFFFF"/>
              </w:rPr>
              <w:t>Test Action</w:t>
            </w:r>
            <w:commentRangeEnd w:id="13"/>
            <w:r w:rsidR="00650735">
              <w:rPr>
                <w:rStyle w:val="CommentReference"/>
              </w:rPr>
              <w:commentReference w:id="13"/>
            </w:r>
          </w:p>
        </w:tc>
        <w:tc>
          <w:tcPr>
            <w:tcW w:w="2784" w:type="dxa"/>
            <w:shd w:val="solid" w:color="000080" w:fill="FFFFFF"/>
            <w:tcPrChange w:id="14" w:author="Rogers, Jon (Software Services)" w:date="2019-06-20T13:10:00Z">
              <w:tcPr>
                <w:tcW w:w="3795" w:type="dxa"/>
                <w:shd w:val="solid" w:color="000080" w:fill="FFFFFF"/>
              </w:tcPr>
            </w:tcPrChange>
          </w:tcPr>
          <w:p w14:paraId="37A27C0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770" w:type="dxa"/>
            <w:shd w:val="solid" w:color="000080" w:fill="FFFFFF"/>
            <w:tcPrChange w:id="15" w:author="Rogers, Jon (Software Services)" w:date="2019-06-20T13:10:00Z">
              <w:tcPr>
                <w:tcW w:w="759" w:type="dxa"/>
                <w:shd w:val="solid" w:color="000080" w:fill="FFFFFF"/>
              </w:tcPr>
            </w:tcPrChange>
          </w:tcPr>
          <w:p w14:paraId="6F7D8E6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17A31566" w14:textId="77777777" w:rsidTr="00650735">
        <w:tc>
          <w:tcPr>
            <w:tcW w:w="738" w:type="dxa"/>
            <w:tcPrChange w:id="16" w:author="Rogers, Jon (Software Services)" w:date="2019-06-20T13:10:00Z">
              <w:tcPr>
                <w:tcW w:w="738" w:type="dxa"/>
              </w:tcPr>
            </w:tcPrChange>
          </w:tcPr>
          <w:p w14:paraId="37A8662E" w14:textId="77777777" w:rsidR="001F495D" w:rsidRDefault="001F495D">
            <w:r>
              <w:t>1</w:t>
            </w:r>
          </w:p>
        </w:tc>
        <w:tc>
          <w:tcPr>
            <w:tcW w:w="3416" w:type="dxa"/>
            <w:tcPrChange w:id="17" w:author="Rogers, Jon (Software Services)" w:date="2019-06-20T13:10:00Z">
              <w:tcPr>
                <w:tcW w:w="3416" w:type="dxa"/>
              </w:tcPr>
            </w:tcPrChange>
          </w:tcPr>
          <w:p w14:paraId="5264CDAC" w14:textId="77777777" w:rsidR="001F495D" w:rsidRPr="003B0D5E" w:rsidRDefault="00C13492">
            <w:r w:rsidRPr="003B0D5E">
              <w:t>Click “Projects” Button</w:t>
            </w:r>
          </w:p>
        </w:tc>
        <w:tc>
          <w:tcPr>
            <w:tcW w:w="2784" w:type="dxa"/>
            <w:tcPrChange w:id="18" w:author="Rogers, Jon (Software Services)" w:date="2019-06-20T13:10:00Z">
              <w:tcPr>
                <w:tcW w:w="3795" w:type="dxa"/>
              </w:tcPr>
            </w:tcPrChange>
          </w:tcPr>
          <w:p w14:paraId="00332CF5" w14:textId="77777777" w:rsidR="001F495D" w:rsidRPr="003B0D5E" w:rsidRDefault="00C13492" w:rsidP="008B2EDC">
            <w:r w:rsidRPr="003B0D5E">
              <w:t>Open Projects Page</w:t>
            </w:r>
          </w:p>
        </w:tc>
        <w:tc>
          <w:tcPr>
            <w:tcW w:w="1770" w:type="dxa"/>
            <w:tcPrChange w:id="19" w:author="Rogers, Jon (Software Services)" w:date="2019-06-20T13:10:00Z">
              <w:tcPr>
                <w:tcW w:w="759" w:type="dxa"/>
              </w:tcPr>
            </w:tcPrChange>
          </w:tcPr>
          <w:p w14:paraId="465074F1" w14:textId="77777777" w:rsidR="001F495D" w:rsidRDefault="00650735">
            <w:ins w:id="20" w:author="Rogers, Jon (Software Services)" w:date="2019-06-20T13:08:00Z">
              <w:r>
                <w:t>Pass</w:t>
              </w:r>
            </w:ins>
          </w:p>
        </w:tc>
      </w:tr>
      <w:tr w:rsidR="001F495D" w14:paraId="621E5EEA" w14:textId="77777777" w:rsidTr="00650735">
        <w:tc>
          <w:tcPr>
            <w:tcW w:w="738" w:type="dxa"/>
            <w:tcPrChange w:id="21" w:author="Rogers, Jon (Software Services)" w:date="2019-06-20T13:10:00Z">
              <w:tcPr>
                <w:tcW w:w="738" w:type="dxa"/>
              </w:tcPr>
            </w:tcPrChange>
          </w:tcPr>
          <w:p w14:paraId="6678B5BB" w14:textId="77777777" w:rsidR="001F495D" w:rsidRDefault="001F495D">
            <w:r>
              <w:t>2</w:t>
            </w:r>
          </w:p>
        </w:tc>
        <w:tc>
          <w:tcPr>
            <w:tcW w:w="3416" w:type="dxa"/>
            <w:tcPrChange w:id="22" w:author="Rogers, Jon (Software Services)" w:date="2019-06-20T13:10:00Z">
              <w:tcPr>
                <w:tcW w:w="3416" w:type="dxa"/>
              </w:tcPr>
            </w:tcPrChange>
          </w:tcPr>
          <w:p w14:paraId="3FE0B24E" w14:textId="77777777" w:rsidR="001F495D" w:rsidRPr="003B0D5E" w:rsidRDefault="00C13492">
            <w:r w:rsidRPr="003B0D5E">
              <w:t>Click Test Project 1</w:t>
            </w:r>
          </w:p>
        </w:tc>
        <w:tc>
          <w:tcPr>
            <w:tcW w:w="2784" w:type="dxa"/>
            <w:tcPrChange w:id="23" w:author="Rogers, Jon (Software Services)" w:date="2019-06-20T13:10:00Z">
              <w:tcPr>
                <w:tcW w:w="3795" w:type="dxa"/>
              </w:tcPr>
            </w:tcPrChange>
          </w:tcPr>
          <w:p w14:paraId="2A253F57" w14:textId="77777777" w:rsidR="001F495D" w:rsidRPr="003B0D5E" w:rsidRDefault="00C13492">
            <w:r w:rsidRPr="003B0D5E">
              <w:t>Open Test Project 1</w:t>
            </w:r>
            <w:r w:rsidR="00F7313F">
              <w:t xml:space="preserve"> window</w:t>
            </w:r>
          </w:p>
        </w:tc>
        <w:tc>
          <w:tcPr>
            <w:tcW w:w="1770" w:type="dxa"/>
            <w:tcPrChange w:id="24" w:author="Rogers, Jon (Software Services)" w:date="2019-06-20T13:10:00Z">
              <w:tcPr>
                <w:tcW w:w="759" w:type="dxa"/>
              </w:tcPr>
            </w:tcPrChange>
          </w:tcPr>
          <w:p w14:paraId="71FBC0BF" w14:textId="77777777" w:rsidR="001F495D" w:rsidRDefault="00650735">
            <w:ins w:id="25" w:author="Rogers, Jon (Software Services)" w:date="2019-06-20T13:08:00Z">
              <w:r>
                <w:t>Pass – Clicked Edit</w:t>
              </w:r>
            </w:ins>
            <w:ins w:id="26" w:author="Rogers, Jon (Software Services)" w:date="2019-06-20T13:13:00Z">
              <w:r>
                <w:t xml:space="preserve"> button</w:t>
              </w:r>
            </w:ins>
          </w:p>
        </w:tc>
      </w:tr>
      <w:tr w:rsidR="001F495D" w14:paraId="28F9D26B" w14:textId="77777777" w:rsidTr="00650735">
        <w:tc>
          <w:tcPr>
            <w:tcW w:w="738" w:type="dxa"/>
            <w:tcPrChange w:id="27" w:author="Rogers, Jon (Software Services)" w:date="2019-06-20T13:10:00Z">
              <w:tcPr>
                <w:tcW w:w="738" w:type="dxa"/>
              </w:tcPr>
            </w:tcPrChange>
          </w:tcPr>
          <w:p w14:paraId="422C16D7" w14:textId="77777777" w:rsidR="001F495D" w:rsidRDefault="001F495D">
            <w:r>
              <w:t>3</w:t>
            </w:r>
          </w:p>
        </w:tc>
        <w:tc>
          <w:tcPr>
            <w:tcW w:w="3416" w:type="dxa"/>
            <w:tcPrChange w:id="28" w:author="Rogers, Jon (Software Services)" w:date="2019-06-20T13:10:00Z">
              <w:tcPr>
                <w:tcW w:w="3416" w:type="dxa"/>
              </w:tcPr>
            </w:tcPrChange>
          </w:tcPr>
          <w:p w14:paraId="30751C29" w14:textId="77777777" w:rsidR="001F495D" w:rsidRPr="003B0D5E" w:rsidRDefault="003B0D5E">
            <w:r w:rsidRPr="003B0D5E">
              <w:t>Click the Locate Resource Icon on the Java skill requirement</w:t>
            </w:r>
          </w:p>
        </w:tc>
        <w:tc>
          <w:tcPr>
            <w:tcW w:w="2784" w:type="dxa"/>
            <w:tcPrChange w:id="29" w:author="Rogers, Jon (Software Services)" w:date="2019-06-20T13:10:00Z">
              <w:tcPr>
                <w:tcW w:w="3795" w:type="dxa"/>
              </w:tcPr>
            </w:tcPrChange>
          </w:tcPr>
          <w:p w14:paraId="17C61382" w14:textId="77777777" w:rsidR="001F495D" w:rsidRDefault="003B0D5E">
            <w:r>
              <w:t>Open the Resource Search window</w:t>
            </w:r>
          </w:p>
          <w:p w14:paraId="24E72810" w14:textId="77777777" w:rsidR="003B0D5E" w:rsidRPr="003B0D5E" w:rsidRDefault="003B0D5E">
            <w:r>
              <w:t>Test Resource 1 should be listed as available</w:t>
            </w:r>
          </w:p>
        </w:tc>
        <w:tc>
          <w:tcPr>
            <w:tcW w:w="1770" w:type="dxa"/>
            <w:tcPrChange w:id="30" w:author="Rogers, Jon (Software Services)" w:date="2019-06-20T13:10:00Z">
              <w:tcPr>
                <w:tcW w:w="759" w:type="dxa"/>
              </w:tcPr>
            </w:tcPrChange>
          </w:tcPr>
          <w:p w14:paraId="52F8AC60" w14:textId="77777777" w:rsidR="001F495D" w:rsidRDefault="00650735">
            <w:ins w:id="31" w:author="Rogers, Jon (Software Services)" w:date="2019-06-20T13:10:00Z">
              <w:r>
                <w:t>Pass – Clicked ‘Allocated To’</w:t>
              </w:r>
            </w:ins>
          </w:p>
        </w:tc>
      </w:tr>
      <w:tr w:rsidR="001F495D" w14:paraId="2FA4E45E" w14:textId="77777777" w:rsidTr="00650735">
        <w:tc>
          <w:tcPr>
            <w:tcW w:w="738" w:type="dxa"/>
            <w:tcPrChange w:id="32" w:author="Rogers, Jon (Software Services)" w:date="2019-06-20T13:10:00Z">
              <w:tcPr>
                <w:tcW w:w="738" w:type="dxa"/>
              </w:tcPr>
            </w:tcPrChange>
          </w:tcPr>
          <w:p w14:paraId="130A09CC" w14:textId="77777777" w:rsidR="001F495D" w:rsidRDefault="001F495D">
            <w:r>
              <w:t>4</w:t>
            </w:r>
          </w:p>
        </w:tc>
        <w:tc>
          <w:tcPr>
            <w:tcW w:w="3416" w:type="dxa"/>
            <w:tcPrChange w:id="33" w:author="Rogers, Jon (Software Services)" w:date="2019-06-20T13:10:00Z">
              <w:tcPr>
                <w:tcW w:w="3416" w:type="dxa"/>
              </w:tcPr>
            </w:tcPrChange>
          </w:tcPr>
          <w:p w14:paraId="0326900F" w14:textId="77777777" w:rsidR="001F495D" w:rsidRDefault="003B0D5E">
            <w:pPr>
              <w:pStyle w:val="Footer"/>
              <w:tabs>
                <w:tab w:val="clear" w:pos="4320"/>
                <w:tab w:val="clear" w:pos="8640"/>
              </w:tabs>
            </w:pPr>
            <w:r>
              <w:t>Click the Allocate button for Test Resource 1</w:t>
            </w:r>
          </w:p>
        </w:tc>
        <w:tc>
          <w:tcPr>
            <w:tcW w:w="2784" w:type="dxa"/>
            <w:tcPrChange w:id="34" w:author="Rogers, Jon (Software Services)" w:date="2019-06-20T13:10:00Z">
              <w:tcPr>
                <w:tcW w:w="3795" w:type="dxa"/>
              </w:tcPr>
            </w:tcPrChange>
          </w:tcPr>
          <w:p w14:paraId="797144B8" w14:textId="77777777" w:rsidR="001F495D" w:rsidRDefault="003B0D5E">
            <w:r>
              <w:t>Test Resource 1 is allocated to Test Project 1</w:t>
            </w:r>
          </w:p>
          <w:p w14:paraId="09664CAC" w14:textId="77777777" w:rsidR="003B0D5E" w:rsidRDefault="003B0D5E">
            <w:r>
              <w:t>Return to Test Project 1 window</w:t>
            </w:r>
          </w:p>
          <w:p w14:paraId="34981669" w14:textId="77777777" w:rsidR="003B0D5E" w:rsidRDefault="003B0D5E">
            <w:r>
              <w:t>Java skill requirement should now have Test Resource 1 allocated to it</w:t>
            </w:r>
          </w:p>
        </w:tc>
        <w:tc>
          <w:tcPr>
            <w:tcW w:w="1770" w:type="dxa"/>
            <w:tcPrChange w:id="35" w:author="Rogers, Jon (Software Services)" w:date="2019-06-20T13:10:00Z">
              <w:tcPr>
                <w:tcW w:w="759" w:type="dxa"/>
              </w:tcPr>
            </w:tcPrChange>
          </w:tcPr>
          <w:p w14:paraId="49A08F43" w14:textId="77777777" w:rsidR="001F495D" w:rsidRDefault="00650735">
            <w:ins w:id="36" w:author="Rogers, Jon (Software Services)" w:date="2019-06-20T13:10:00Z">
              <w:r>
                <w:t>Pass</w:t>
              </w:r>
            </w:ins>
          </w:p>
        </w:tc>
      </w:tr>
    </w:tbl>
    <w:p w14:paraId="63D9BA9F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14:paraId="30A3E8A6" w14:textId="77777777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32D942C0" w14:textId="77777777"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14:paraId="53E2832F" w14:textId="77777777"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14:paraId="33CF8E32" w14:textId="77777777"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14:paraId="3C8EF220" w14:textId="77777777"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14:paraId="52EB86EC" w14:textId="77777777" w:rsidR="008B5584" w:rsidRDefault="008B5584" w:rsidP="006030F4">
            <w:r>
              <w:t>Status</w:t>
            </w:r>
          </w:p>
        </w:tc>
      </w:tr>
      <w:tr w:rsidR="008B5584" w14:paraId="360DA9EF" w14:textId="77777777" w:rsidTr="003B0D5E">
        <w:tc>
          <w:tcPr>
            <w:tcW w:w="1796" w:type="dxa"/>
          </w:tcPr>
          <w:p w14:paraId="1B20E4C6" w14:textId="77777777" w:rsidR="008B5584" w:rsidRDefault="006623AA" w:rsidP="006030F4">
            <w:ins w:id="37" w:author="Rogers, Jon (Software Services)" w:date="2019-06-20T12:03:00Z">
              <w:r>
                <w:t>20/06/2019</w:t>
              </w:r>
            </w:ins>
          </w:p>
        </w:tc>
        <w:tc>
          <w:tcPr>
            <w:tcW w:w="1508" w:type="dxa"/>
          </w:tcPr>
          <w:p w14:paraId="57F549CF" w14:textId="77777777" w:rsidR="008B5584" w:rsidRDefault="006623AA" w:rsidP="006030F4">
            <w:ins w:id="38" w:author="Rogers, Jon (Software Services)" w:date="2019-06-20T12:03:00Z">
              <w:r>
                <w:t>Jon Rogers</w:t>
              </w:r>
            </w:ins>
          </w:p>
        </w:tc>
        <w:tc>
          <w:tcPr>
            <w:tcW w:w="1300" w:type="dxa"/>
          </w:tcPr>
          <w:p w14:paraId="781D67C8" w14:textId="77777777" w:rsidR="008B5584" w:rsidRDefault="008B5584" w:rsidP="006030F4"/>
        </w:tc>
        <w:tc>
          <w:tcPr>
            <w:tcW w:w="1641" w:type="dxa"/>
          </w:tcPr>
          <w:p w14:paraId="1B235ED7" w14:textId="77777777" w:rsidR="008B5584" w:rsidRDefault="006623AA" w:rsidP="006030F4">
            <w:ins w:id="39" w:author="Rogers, Jon (Software Services)" w:date="2019-06-20T12:03:00Z">
              <w:r>
                <w:t>UAT</w:t>
              </w:r>
            </w:ins>
          </w:p>
        </w:tc>
        <w:tc>
          <w:tcPr>
            <w:tcW w:w="2379" w:type="dxa"/>
          </w:tcPr>
          <w:p w14:paraId="36FA2942" w14:textId="77777777" w:rsidR="008B5584" w:rsidRDefault="00650735" w:rsidP="006030F4">
            <w:ins w:id="40" w:author="Rogers, Jon (Software Services)" w:date="2019-06-20T13:10:00Z">
              <w:r>
                <w:t>Pass</w:t>
              </w:r>
            </w:ins>
          </w:p>
        </w:tc>
      </w:tr>
    </w:tbl>
    <w:p w14:paraId="453D1150" w14:textId="77777777" w:rsidR="00873726" w:rsidRDefault="00873726"/>
    <w:p w14:paraId="52CDFB95" w14:textId="77777777" w:rsidR="00873726" w:rsidRDefault="00873726" w:rsidP="00873726">
      <w:r>
        <w:br w:type="page"/>
      </w:r>
    </w:p>
    <w:p w14:paraId="433974F2" w14:textId="77777777" w:rsidR="00873726" w:rsidRDefault="00873726" w:rsidP="00873726">
      <w:pPr>
        <w:pStyle w:val="Heading2"/>
      </w:pPr>
      <w:r>
        <w:lastRenderedPageBreak/>
        <w:t>Script 1.2: No Resource can meet the Skill Requirement</w:t>
      </w:r>
    </w:p>
    <w:p w14:paraId="0E483E62" w14:textId="77777777" w:rsidR="00873726" w:rsidRDefault="00873726" w:rsidP="00873726">
      <w:pPr>
        <w:pStyle w:val="Heading3"/>
      </w:pPr>
      <w:r>
        <w:t>Script Description</w:t>
      </w:r>
    </w:p>
    <w:p w14:paraId="048E009C" w14:textId="77777777" w:rsidR="00873726" w:rsidRDefault="00873726" w:rsidP="00873726">
      <w:pPr>
        <w:pStyle w:val="ListBullet"/>
      </w:pPr>
      <w:r>
        <w:t>A Project Manager is unable to locate a resource for the skill requirement as no resource exists with that skill.</w:t>
      </w:r>
    </w:p>
    <w:p w14:paraId="56BA0D54" w14:textId="77777777" w:rsidR="00873726" w:rsidRDefault="00873726" w:rsidP="00873726">
      <w:pPr>
        <w:pStyle w:val="Heading3"/>
      </w:pPr>
      <w:r>
        <w:t>Testing Requirements</w:t>
      </w:r>
    </w:p>
    <w:p w14:paraId="3A9E333F" w14:textId="77777777" w:rsidR="00873726" w:rsidRDefault="00873726" w:rsidP="00873726">
      <w:r>
        <w:t>This test script covers the following specific testing requirements:</w:t>
      </w:r>
    </w:p>
    <w:p w14:paraId="6220C8A8" w14:textId="77777777" w:rsidR="00873726" w:rsidRDefault="00873726" w:rsidP="00873726">
      <w:pPr>
        <w:pStyle w:val="ListBullet"/>
      </w:pPr>
      <w:r>
        <w:t>Ensure that resources can be located to meet a skill requirement</w:t>
      </w:r>
    </w:p>
    <w:p w14:paraId="1EBECDE5" w14:textId="77777777" w:rsidR="00873726" w:rsidRDefault="00873726" w:rsidP="00873726">
      <w:pPr>
        <w:pStyle w:val="Heading3"/>
      </w:pPr>
      <w:r>
        <w:t>Setup</w:t>
      </w:r>
    </w:p>
    <w:p w14:paraId="18ED7D25" w14:textId="77777777" w:rsidR="00873726" w:rsidRDefault="00873726" w:rsidP="00873726">
      <w:pPr>
        <w:pStyle w:val="ListBullet"/>
      </w:pPr>
      <w:r>
        <w:t>Test Project 1 must exist with a requirement for Black Magic from 15/06 to 15/07</w:t>
      </w:r>
    </w:p>
    <w:p w14:paraId="69E6BBB2" w14:textId="77777777" w:rsidR="00873726" w:rsidRDefault="00873726" w:rsidP="00873726">
      <w:pPr>
        <w:pStyle w:val="ListBullet"/>
      </w:pPr>
      <w:r>
        <w:t>No resource that exists should have the Black Magic skill</w:t>
      </w:r>
    </w:p>
    <w:p w14:paraId="53BB91E6" w14:textId="77777777" w:rsidR="00873726" w:rsidRDefault="00873726" w:rsidP="00873726">
      <w:pPr>
        <w:pStyle w:val="Heading3"/>
      </w:pPr>
      <w:r>
        <w:t>Teardown</w:t>
      </w:r>
    </w:p>
    <w:p w14:paraId="5DD91685" w14:textId="77777777" w:rsidR="00873726" w:rsidRPr="008C5010" w:rsidRDefault="00873726" w:rsidP="00873726">
      <w:pPr>
        <w:numPr>
          <w:ilvl w:val="0"/>
          <w:numId w:val="31"/>
        </w:numPr>
      </w:pPr>
      <w:r>
        <w:t>N/A</w:t>
      </w:r>
    </w:p>
    <w:p w14:paraId="6C41D0B8" w14:textId="77777777" w:rsidR="00873726" w:rsidRDefault="00873726" w:rsidP="0087372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  <w:tblPrChange w:id="41" w:author="Rogers, Jon (Software Services) [2]" w:date="2019-06-20T13:15:00Z">
          <w:tblPr>
            <w:tblW w:w="8708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0A0" w:firstRow="1" w:lastRow="0" w:firstColumn="1" w:lastColumn="0" w:noHBand="0" w:noVBand="0"/>
          </w:tblPr>
        </w:tblPrChange>
      </w:tblPr>
      <w:tblGrid>
        <w:gridCol w:w="738"/>
        <w:gridCol w:w="3416"/>
        <w:gridCol w:w="2784"/>
        <w:gridCol w:w="1770"/>
        <w:tblGridChange w:id="42">
          <w:tblGrid>
            <w:gridCol w:w="738"/>
            <w:gridCol w:w="3416"/>
            <w:gridCol w:w="3795"/>
            <w:gridCol w:w="759"/>
          </w:tblGrid>
        </w:tblGridChange>
      </w:tblGrid>
      <w:tr w:rsidR="00873726" w14:paraId="1E94F20D" w14:textId="77777777" w:rsidTr="00650735">
        <w:trPr>
          <w:tblHeader/>
          <w:trPrChange w:id="43" w:author="Rogers, Jon (Software Services) [2]" w:date="2019-06-20T13:15:00Z">
            <w:trPr>
              <w:tblHeader/>
            </w:trPr>
          </w:trPrChange>
        </w:trPr>
        <w:tc>
          <w:tcPr>
            <w:tcW w:w="738" w:type="dxa"/>
            <w:shd w:val="solid" w:color="000080" w:fill="FFFFFF"/>
            <w:tcPrChange w:id="44" w:author="Rogers, Jon (Software Services) [2]" w:date="2019-06-20T13:15:00Z">
              <w:tcPr>
                <w:tcW w:w="738" w:type="dxa"/>
                <w:shd w:val="solid" w:color="000080" w:fill="FFFFFF"/>
              </w:tcPr>
            </w:tcPrChange>
          </w:tcPr>
          <w:p w14:paraId="33F10BF8" w14:textId="77777777"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  <w:tcPrChange w:id="45" w:author="Rogers, Jon (Software Services) [2]" w:date="2019-06-20T13:15:00Z">
              <w:tcPr>
                <w:tcW w:w="3416" w:type="dxa"/>
                <w:shd w:val="solid" w:color="000080" w:fill="FFFFFF"/>
              </w:tcPr>
            </w:tcPrChange>
          </w:tcPr>
          <w:p w14:paraId="4164FCF0" w14:textId="77777777"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2784" w:type="dxa"/>
            <w:shd w:val="solid" w:color="000080" w:fill="FFFFFF"/>
            <w:tcPrChange w:id="46" w:author="Rogers, Jon (Software Services) [2]" w:date="2019-06-20T13:15:00Z">
              <w:tcPr>
                <w:tcW w:w="3795" w:type="dxa"/>
                <w:shd w:val="solid" w:color="000080" w:fill="FFFFFF"/>
              </w:tcPr>
            </w:tcPrChange>
          </w:tcPr>
          <w:p w14:paraId="5A4866D7" w14:textId="77777777"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770" w:type="dxa"/>
            <w:shd w:val="solid" w:color="000080" w:fill="FFFFFF"/>
            <w:tcPrChange w:id="47" w:author="Rogers, Jon (Software Services) [2]" w:date="2019-06-20T13:15:00Z">
              <w:tcPr>
                <w:tcW w:w="759" w:type="dxa"/>
                <w:shd w:val="solid" w:color="000080" w:fill="FFFFFF"/>
              </w:tcPr>
            </w:tcPrChange>
          </w:tcPr>
          <w:p w14:paraId="269E3646" w14:textId="77777777"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73726" w14:paraId="221A74E9" w14:textId="77777777" w:rsidTr="00650735">
        <w:tc>
          <w:tcPr>
            <w:tcW w:w="738" w:type="dxa"/>
            <w:tcPrChange w:id="48" w:author="Rogers, Jon (Software Services) [2]" w:date="2019-06-20T13:15:00Z">
              <w:tcPr>
                <w:tcW w:w="738" w:type="dxa"/>
              </w:tcPr>
            </w:tcPrChange>
          </w:tcPr>
          <w:p w14:paraId="53168F4C" w14:textId="77777777" w:rsidR="00873726" w:rsidRDefault="00873726" w:rsidP="009C101A">
            <w:r>
              <w:t>1</w:t>
            </w:r>
          </w:p>
        </w:tc>
        <w:tc>
          <w:tcPr>
            <w:tcW w:w="3416" w:type="dxa"/>
            <w:tcPrChange w:id="49" w:author="Rogers, Jon (Software Services) [2]" w:date="2019-06-20T13:15:00Z">
              <w:tcPr>
                <w:tcW w:w="3416" w:type="dxa"/>
              </w:tcPr>
            </w:tcPrChange>
          </w:tcPr>
          <w:p w14:paraId="238447C1" w14:textId="77777777" w:rsidR="00873726" w:rsidRPr="003B0D5E" w:rsidRDefault="00873726" w:rsidP="009C101A">
            <w:r w:rsidRPr="003B0D5E">
              <w:t>Click “Projects” Button</w:t>
            </w:r>
          </w:p>
        </w:tc>
        <w:tc>
          <w:tcPr>
            <w:tcW w:w="2784" w:type="dxa"/>
            <w:tcPrChange w:id="50" w:author="Rogers, Jon (Software Services) [2]" w:date="2019-06-20T13:15:00Z">
              <w:tcPr>
                <w:tcW w:w="3795" w:type="dxa"/>
              </w:tcPr>
            </w:tcPrChange>
          </w:tcPr>
          <w:p w14:paraId="24C1753B" w14:textId="77777777" w:rsidR="00873726" w:rsidRPr="003B0D5E" w:rsidRDefault="00873726" w:rsidP="009C101A">
            <w:r w:rsidRPr="003B0D5E">
              <w:t>Open Projects Page</w:t>
            </w:r>
          </w:p>
        </w:tc>
        <w:tc>
          <w:tcPr>
            <w:tcW w:w="1770" w:type="dxa"/>
            <w:tcPrChange w:id="51" w:author="Rogers, Jon (Software Services) [2]" w:date="2019-06-20T13:15:00Z">
              <w:tcPr>
                <w:tcW w:w="759" w:type="dxa"/>
              </w:tcPr>
            </w:tcPrChange>
          </w:tcPr>
          <w:p w14:paraId="2CBB222A" w14:textId="77777777" w:rsidR="00873726" w:rsidRDefault="00650735" w:rsidP="009C101A">
            <w:ins w:id="52" w:author="Rogers, Jon (Software Services) [2]" w:date="2019-06-20T13:14:00Z">
              <w:r>
                <w:t>Pass</w:t>
              </w:r>
            </w:ins>
          </w:p>
        </w:tc>
      </w:tr>
      <w:tr w:rsidR="00873726" w14:paraId="192AD9C4" w14:textId="77777777" w:rsidTr="00650735">
        <w:tc>
          <w:tcPr>
            <w:tcW w:w="738" w:type="dxa"/>
            <w:tcPrChange w:id="53" w:author="Rogers, Jon (Software Services) [2]" w:date="2019-06-20T13:15:00Z">
              <w:tcPr>
                <w:tcW w:w="738" w:type="dxa"/>
              </w:tcPr>
            </w:tcPrChange>
          </w:tcPr>
          <w:p w14:paraId="6C03C557" w14:textId="77777777" w:rsidR="00873726" w:rsidRDefault="00873726" w:rsidP="009C101A">
            <w:r>
              <w:t>2</w:t>
            </w:r>
          </w:p>
        </w:tc>
        <w:tc>
          <w:tcPr>
            <w:tcW w:w="3416" w:type="dxa"/>
            <w:tcPrChange w:id="54" w:author="Rogers, Jon (Software Services) [2]" w:date="2019-06-20T13:15:00Z">
              <w:tcPr>
                <w:tcW w:w="3416" w:type="dxa"/>
              </w:tcPr>
            </w:tcPrChange>
          </w:tcPr>
          <w:p w14:paraId="67B68B5F" w14:textId="77777777" w:rsidR="00873726" w:rsidRPr="003B0D5E" w:rsidRDefault="00873726" w:rsidP="009C101A">
            <w:r w:rsidRPr="003B0D5E">
              <w:t>Click Test Project 1</w:t>
            </w:r>
          </w:p>
        </w:tc>
        <w:tc>
          <w:tcPr>
            <w:tcW w:w="2784" w:type="dxa"/>
            <w:tcPrChange w:id="55" w:author="Rogers, Jon (Software Services) [2]" w:date="2019-06-20T13:15:00Z">
              <w:tcPr>
                <w:tcW w:w="3795" w:type="dxa"/>
              </w:tcPr>
            </w:tcPrChange>
          </w:tcPr>
          <w:p w14:paraId="610DA396" w14:textId="77777777" w:rsidR="00873726" w:rsidRPr="003B0D5E" w:rsidRDefault="00873726" w:rsidP="009C101A">
            <w:r w:rsidRPr="003B0D5E">
              <w:t>Open Test Project 1</w:t>
            </w:r>
            <w:r w:rsidR="00F7313F">
              <w:t xml:space="preserve"> window</w:t>
            </w:r>
          </w:p>
        </w:tc>
        <w:tc>
          <w:tcPr>
            <w:tcW w:w="1770" w:type="dxa"/>
            <w:tcPrChange w:id="56" w:author="Rogers, Jon (Software Services) [2]" w:date="2019-06-20T13:15:00Z">
              <w:tcPr>
                <w:tcW w:w="759" w:type="dxa"/>
              </w:tcPr>
            </w:tcPrChange>
          </w:tcPr>
          <w:p w14:paraId="634996CB" w14:textId="77777777" w:rsidR="00873726" w:rsidRDefault="00650735" w:rsidP="009C101A">
            <w:ins w:id="57" w:author="Rogers, Jon (Software Services) [2]" w:date="2019-06-20T13:14:00Z">
              <w:r>
                <w:t>Pass – Clicked Edit button</w:t>
              </w:r>
            </w:ins>
          </w:p>
        </w:tc>
      </w:tr>
      <w:tr w:rsidR="00873726" w14:paraId="54D62F9D" w14:textId="77777777" w:rsidTr="00650735">
        <w:tc>
          <w:tcPr>
            <w:tcW w:w="738" w:type="dxa"/>
            <w:tcPrChange w:id="58" w:author="Rogers, Jon (Software Services) [2]" w:date="2019-06-20T13:15:00Z">
              <w:tcPr>
                <w:tcW w:w="738" w:type="dxa"/>
              </w:tcPr>
            </w:tcPrChange>
          </w:tcPr>
          <w:p w14:paraId="1BF0FCE3" w14:textId="77777777" w:rsidR="00873726" w:rsidRDefault="00873726" w:rsidP="009C101A">
            <w:r>
              <w:t>3</w:t>
            </w:r>
          </w:p>
        </w:tc>
        <w:tc>
          <w:tcPr>
            <w:tcW w:w="3416" w:type="dxa"/>
            <w:tcPrChange w:id="59" w:author="Rogers, Jon (Software Services) [2]" w:date="2019-06-20T13:15:00Z">
              <w:tcPr>
                <w:tcW w:w="3416" w:type="dxa"/>
              </w:tcPr>
            </w:tcPrChange>
          </w:tcPr>
          <w:p w14:paraId="07224B4A" w14:textId="77777777" w:rsidR="00873726" w:rsidRPr="003B0D5E" w:rsidRDefault="00873726" w:rsidP="009C101A">
            <w:r w:rsidRPr="003B0D5E">
              <w:t xml:space="preserve">Click the Locate Resource Icon on the </w:t>
            </w:r>
            <w:r>
              <w:t>Black Magic</w:t>
            </w:r>
            <w:r w:rsidRPr="003B0D5E">
              <w:t xml:space="preserve"> skill requirement</w:t>
            </w:r>
          </w:p>
        </w:tc>
        <w:tc>
          <w:tcPr>
            <w:tcW w:w="2784" w:type="dxa"/>
            <w:tcPrChange w:id="60" w:author="Rogers, Jon (Software Services) [2]" w:date="2019-06-20T13:15:00Z">
              <w:tcPr>
                <w:tcW w:w="3795" w:type="dxa"/>
              </w:tcPr>
            </w:tcPrChange>
          </w:tcPr>
          <w:p w14:paraId="49AEF98C" w14:textId="77777777" w:rsidR="00873726" w:rsidRDefault="00873726" w:rsidP="009C101A">
            <w:r>
              <w:t>Open the Resource Search window</w:t>
            </w:r>
          </w:p>
          <w:p w14:paraId="58A85B61" w14:textId="77777777" w:rsidR="00873726" w:rsidRPr="003B0D5E" w:rsidRDefault="00873726" w:rsidP="009C101A">
            <w:r>
              <w:t>No resources should be listed as available</w:t>
            </w:r>
          </w:p>
        </w:tc>
        <w:tc>
          <w:tcPr>
            <w:tcW w:w="1770" w:type="dxa"/>
            <w:tcPrChange w:id="61" w:author="Rogers, Jon (Software Services) [2]" w:date="2019-06-20T13:15:00Z">
              <w:tcPr>
                <w:tcW w:w="759" w:type="dxa"/>
              </w:tcPr>
            </w:tcPrChange>
          </w:tcPr>
          <w:p w14:paraId="4DC68B2E" w14:textId="77777777" w:rsidR="00873726" w:rsidRDefault="00650735" w:rsidP="009C101A">
            <w:ins w:id="62" w:author="Rogers, Jon (Software Services) [2]" w:date="2019-06-20T13:14:00Z">
              <w:r>
                <w:t>Pass – Clicked ‘Allocated To’</w:t>
              </w:r>
            </w:ins>
          </w:p>
        </w:tc>
      </w:tr>
      <w:tr w:rsidR="00873726" w14:paraId="456FDFF1" w14:textId="77777777" w:rsidTr="00650735">
        <w:tc>
          <w:tcPr>
            <w:tcW w:w="738" w:type="dxa"/>
            <w:tcPrChange w:id="63" w:author="Rogers, Jon (Software Services) [2]" w:date="2019-06-20T13:15:00Z">
              <w:tcPr>
                <w:tcW w:w="738" w:type="dxa"/>
              </w:tcPr>
            </w:tcPrChange>
          </w:tcPr>
          <w:p w14:paraId="37ED73F3" w14:textId="77777777" w:rsidR="00873726" w:rsidRDefault="00873726" w:rsidP="009C101A">
            <w:r>
              <w:t>4</w:t>
            </w:r>
          </w:p>
        </w:tc>
        <w:tc>
          <w:tcPr>
            <w:tcW w:w="3416" w:type="dxa"/>
            <w:tcPrChange w:id="64" w:author="Rogers, Jon (Software Services) [2]" w:date="2019-06-20T13:15:00Z">
              <w:tcPr>
                <w:tcW w:w="3416" w:type="dxa"/>
              </w:tcPr>
            </w:tcPrChange>
          </w:tcPr>
          <w:p w14:paraId="2B8609EB" w14:textId="77777777" w:rsidR="00873726" w:rsidRDefault="00873726" w:rsidP="009C101A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Click the </w:t>
            </w:r>
            <w:r w:rsidR="00BF3209">
              <w:t>Cancel button</w:t>
            </w:r>
          </w:p>
        </w:tc>
        <w:tc>
          <w:tcPr>
            <w:tcW w:w="2784" w:type="dxa"/>
            <w:tcPrChange w:id="65" w:author="Rogers, Jon (Software Services) [2]" w:date="2019-06-20T13:15:00Z">
              <w:tcPr>
                <w:tcW w:w="3795" w:type="dxa"/>
              </w:tcPr>
            </w:tcPrChange>
          </w:tcPr>
          <w:p w14:paraId="503751A4" w14:textId="77777777" w:rsidR="00873726" w:rsidRDefault="00BF3209" w:rsidP="009C101A">
            <w:r>
              <w:t>Return to Test Project 1 window</w:t>
            </w:r>
          </w:p>
        </w:tc>
        <w:tc>
          <w:tcPr>
            <w:tcW w:w="1770" w:type="dxa"/>
            <w:tcPrChange w:id="66" w:author="Rogers, Jon (Software Services) [2]" w:date="2019-06-20T13:15:00Z">
              <w:tcPr>
                <w:tcW w:w="759" w:type="dxa"/>
              </w:tcPr>
            </w:tcPrChange>
          </w:tcPr>
          <w:p w14:paraId="7543CF2D" w14:textId="77777777" w:rsidR="00873726" w:rsidRDefault="00650735" w:rsidP="009C101A">
            <w:ins w:id="67" w:author="Rogers, Jon (Software Services) [2]" w:date="2019-06-20T13:15:00Z">
              <w:r>
                <w:t>Pass</w:t>
              </w:r>
            </w:ins>
          </w:p>
        </w:tc>
      </w:tr>
    </w:tbl>
    <w:p w14:paraId="6FEEFE49" w14:textId="77777777" w:rsidR="00873726" w:rsidRDefault="00873726" w:rsidP="0087372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73726" w14:paraId="190A52A8" w14:textId="77777777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3E9E1947" w14:textId="77777777" w:rsidR="00873726" w:rsidRDefault="00873726" w:rsidP="009C101A">
            <w:r>
              <w:t>Date/Time</w:t>
            </w:r>
          </w:p>
        </w:tc>
        <w:tc>
          <w:tcPr>
            <w:tcW w:w="1508" w:type="dxa"/>
          </w:tcPr>
          <w:p w14:paraId="523C7BDA" w14:textId="77777777" w:rsidR="00873726" w:rsidRDefault="00873726" w:rsidP="009C101A">
            <w:r>
              <w:t>Tester</w:t>
            </w:r>
          </w:p>
        </w:tc>
        <w:tc>
          <w:tcPr>
            <w:tcW w:w="1300" w:type="dxa"/>
          </w:tcPr>
          <w:p w14:paraId="756849D6" w14:textId="77777777" w:rsidR="00873726" w:rsidRDefault="00873726" w:rsidP="009C101A">
            <w:r>
              <w:t>Test ID</w:t>
            </w:r>
          </w:p>
        </w:tc>
        <w:tc>
          <w:tcPr>
            <w:tcW w:w="1641" w:type="dxa"/>
          </w:tcPr>
          <w:p w14:paraId="3CE5894F" w14:textId="77777777" w:rsidR="00873726" w:rsidRDefault="00873726" w:rsidP="009C101A">
            <w:r>
              <w:t>Test Phase</w:t>
            </w:r>
          </w:p>
        </w:tc>
        <w:tc>
          <w:tcPr>
            <w:tcW w:w="2379" w:type="dxa"/>
          </w:tcPr>
          <w:p w14:paraId="4CD16B33" w14:textId="77777777" w:rsidR="00873726" w:rsidRDefault="00873726" w:rsidP="009C101A">
            <w:r>
              <w:t>Status</w:t>
            </w:r>
          </w:p>
        </w:tc>
      </w:tr>
      <w:tr w:rsidR="00650735" w14:paraId="32F13057" w14:textId="77777777" w:rsidTr="009C101A">
        <w:tc>
          <w:tcPr>
            <w:tcW w:w="1796" w:type="dxa"/>
          </w:tcPr>
          <w:p w14:paraId="3C11A350" w14:textId="77777777" w:rsidR="00650735" w:rsidRDefault="00650735" w:rsidP="00650735">
            <w:ins w:id="68" w:author="Rogers, Jon (Software Services) [2]" w:date="2019-06-20T13:15:00Z">
              <w:r>
                <w:t>20/06/2019</w:t>
              </w:r>
            </w:ins>
          </w:p>
        </w:tc>
        <w:tc>
          <w:tcPr>
            <w:tcW w:w="1508" w:type="dxa"/>
          </w:tcPr>
          <w:p w14:paraId="0BB31B51" w14:textId="77777777" w:rsidR="00650735" w:rsidRDefault="00650735" w:rsidP="00650735">
            <w:ins w:id="69" w:author="Rogers, Jon (Software Services) [2]" w:date="2019-06-20T13:15:00Z">
              <w:r>
                <w:t>Jon Rogers</w:t>
              </w:r>
            </w:ins>
          </w:p>
        </w:tc>
        <w:tc>
          <w:tcPr>
            <w:tcW w:w="1300" w:type="dxa"/>
          </w:tcPr>
          <w:p w14:paraId="712BB170" w14:textId="77777777" w:rsidR="00650735" w:rsidRDefault="00650735" w:rsidP="00650735"/>
        </w:tc>
        <w:tc>
          <w:tcPr>
            <w:tcW w:w="1641" w:type="dxa"/>
          </w:tcPr>
          <w:p w14:paraId="34430CAD" w14:textId="77777777" w:rsidR="00650735" w:rsidRDefault="00650735" w:rsidP="00650735">
            <w:ins w:id="70" w:author="Rogers, Jon (Software Services) [2]" w:date="2019-06-20T13:15:00Z">
              <w:r>
                <w:t>UAT</w:t>
              </w:r>
            </w:ins>
          </w:p>
        </w:tc>
        <w:tc>
          <w:tcPr>
            <w:tcW w:w="2379" w:type="dxa"/>
          </w:tcPr>
          <w:p w14:paraId="0B4A0D69" w14:textId="77777777" w:rsidR="00650735" w:rsidRDefault="00650735" w:rsidP="00650735">
            <w:ins w:id="71" w:author="Rogers, Jon (Software Services) [2]" w:date="2019-06-20T13:15:00Z">
              <w:r>
                <w:t>Pass</w:t>
              </w:r>
            </w:ins>
          </w:p>
        </w:tc>
      </w:tr>
    </w:tbl>
    <w:p w14:paraId="69D8401C" w14:textId="77777777" w:rsidR="00873726" w:rsidRDefault="00873726" w:rsidP="00873726"/>
    <w:p w14:paraId="28206F74" w14:textId="77777777" w:rsidR="00F7313F" w:rsidRDefault="00F7313F">
      <w:pPr>
        <w:spacing w:before="0"/>
      </w:pPr>
      <w:r>
        <w:br w:type="page"/>
      </w:r>
    </w:p>
    <w:p w14:paraId="7F608396" w14:textId="77777777" w:rsidR="00F7313F" w:rsidRDefault="00F7313F" w:rsidP="00F7313F">
      <w:pPr>
        <w:pStyle w:val="Heading2"/>
      </w:pPr>
      <w:r>
        <w:lastRenderedPageBreak/>
        <w:t>Script 1.3: No Resource available during the timeframe specified</w:t>
      </w:r>
    </w:p>
    <w:p w14:paraId="34A51884" w14:textId="77777777" w:rsidR="00F7313F" w:rsidRDefault="00F7313F" w:rsidP="00F7313F">
      <w:pPr>
        <w:pStyle w:val="Heading3"/>
      </w:pPr>
      <w:r>
        <w:t>Script Description</w:t>
      </w:r>
    </w:p>
    <w:p w14:paraId="3CAA3FB8" w14:textId="77777777" w:rsidR="00F7313F" w:rsidRDefault="00F7313F" w:rsidP="00F7313F">
      <w:pPr>
        <w:pStyle w:val="ListBullet"/>
      </w:pPr>
      <w:r>
        <w:t>A Project Manager is unable to locate a resource for the skill requirement as any available resources with that skill are already allocated.</w:t>
      </w:r>
    </w:p>
    <w:p w14:paraId="6A5B3F6C" w14:textId="77777777" w:rsidR="00F7313F" w:rsidRDefault="00F7313F" w:rsidP="00F7313F">
      <w:pPr>
        <w:pStyle w:val="Heading3"/>
      </w:pPr>
      <w:r>
        <w:t>Testing Requirements</w:t>
      </w:r>
    </w:p>
    <w:p w14:paraId="499CFA4F" w14:textId="77777777" w:rsidR="00F7313F" w:rsidRDefault="00F7313F" w:rsidP="00F7313F">
      <w:r>
        <w:t>This test script covers the following specific testing requirements:</w:t>
      </w:r>
    </w:p>
    <w:p w14:paraId="263B8E01" w14:textId="77777777" w:rsidR="00F7313F" w:rsidRDefault="00F7313F" w:rsidP="00F7313F">
      <w:pPr>
        <w:pStyle w:val="ListBullet"/>
      </w:pPr>
      <w:r>
        <w:t>Ensure that resources can be located to meet a skill requirement</w:t>
      </w:r>
    </w:p>
    <w:p w14:paraId="55C38604" w14:textId="77777777" w:rsidR="00F7313F" w:rsidRDefault="00F7313F" w:rsidP="00F7313F">
      <w:pPr>
        <w:pStyle w:val="Heading3"/>
      </w:pPr>
      <w:r>
        <w:t>Setup</w:t>
      </w:r>
    </w:p>
    <w:p w14:paraId="48F9367F" w14:textId="77777777" w:rsidR="00F7313F" w:rsidRDefault="00F7313F" w:rsidP="00F7313F">
      <w:pPr>
        <w:pStyle w:val="ListBullet"/>
      </w:pPr>
      <w:r>
        <w:t>Test Project 1 must exist with a requirement for Astrology from 15/06 to 15/07</w:t>
      </w:r>
    </w:p>
    <w:p w14:paraId="1BAC8752" w14:textId="77777777" w:rsidR="00F7313F" w:rsidRDefault="00F7313F" w:rsidP="00F7313F">
      <w:pPr>
        <w:pStyle w:val="ListBullet"/>
      </w:pPr>
      <w:r>
        <w:t>Test Project 2 must exist with a requirement for Astrology from 15/06 to 15/07</w:t>
      </w:r>
    </w:p>
    <w:p w14:paraId="44D01ED1" w14:textId="77777777" w:rsidR="00F7313F" w:rsidRDefault="00F7313F" w:rsidP="00F7313F">
      <w:pPr>
        <w:pStyle w:val="ListBullet"/>
      </w:pPr>
      <w:r>
        <w:t>Test Resource 2 must exist with the Astrology skill and assigned to Test Project 2</w:t>
      </w:r>
    </w:p>
    <w:p w14:paraId="7F3B2372" w14:textId="77777777" w:rsidR="00F7313F" w:rsidRDefault="00F7313F" w:rsidP="00F7313F">
      <w:pPr>
        <w:pStyle w:val="Heading3"/>
      </w:pPr>
      <w:r>
        <w:t>Teardown</w:t>
      </w:r>
    </w:p>
    <w:p w14:paraId="1ACBBF5B" w14:textId="77777777" w:rsidR="00F7313F" w:rsidRPr="008C5010" w:rsidRDefault="00F7313F" w:rsidP="00F7313F">
      <w:pPr>
        <w:numPr>
          <w:ilvl w:val="0"/>
          <w:numId w:val="31"/>
        </w:numPr>
      </w:pPr>
      <w:r>
        <w:t>N/A</w:t>
      </w:r>
    </w:p>
    <w:p w14:paraId="1578D21D" w14:textId="77777777" w:rsidR="00F7313F" w:rsidRDefault="00F7313F" w:rsidP="00F7313F">
      <w:pPr>
        <w:pStyle w:val="Heading3"/>
      </w:pPr>
      <w:commentRangeStart w:id="72"/>
      <w:r>
        <w:t>Script Steps</w:t>
      </w:r>
      <w:commentRangeEnd w:id="72"/>
      <w:r w:rsidR="00650735">
        <w:rPr>
          <w:rStyle w:val="CommentReference"/>
          <w:b w:val="0"/>
          <w:i w:val="0"/>
        </w:rPr>
        <w:commentReference w:id="72"/>
      </w:r>
      <w:bookmarkStart w:id="73" w:name="_GoBack"/>
      <w:bookmarkEnd w:id="73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  <w:tblPrChange w:id="74" w:author="Rogers, Jon (Software Services) [2]" w:date="2019-06-20T13:15:00Z">
          <w:tblPr>
            <w:tblW w:w="8708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0A0" w:firstRow="1" w:lastRow="0" w:firstColumn="1" w:lastColumn="0" w:noHBand="0" w:noVBand="0"/>
          </w:tblPr>
        </w:tblPrChange>
      </w:tblPr>
      <w:tblGrid>
        <w:gridCol w:w="738"/>
        <w:gridCol w:w="3416"/>
        <w:gridCol w:w="2926"/>
        <w:gridCol w:w="1628"/>
        <w:tblGridChange w:id="75">
          <w:tblGrid>
            <w:gridCol w:w="738"/>
            <w:gridCol w:w="3416"/>
            <w:gridCol w:w="3795"/>
            <w:gridCol w:w="759"/>
          </w:tblGrid>
        </w:tblGridChange>
      </w:tblGrid>
      <w:tr w:rsidR="00F7313F" w14:paraId="0D840E27" w14:textId="77777777" w:rsidTr="00650735">
        <w:trPr>
          <w:tblHeader/>
          <w:trPrChange w:id="76" w:author="Rogers, Jon (Software Services) [2]" w:date="2019-06-20T13:15:00Z">
            <w:trPr>
              <w:tblHeader/>
            </w:trPr>
          </w:trPrChange>
        </w:trPr>
        <w:tc>
          <w:tcPr>
            <w:tcW w:w="738" w:type="dxa"/>
            <w:shd w:val="solid" w:color="000080" w:fill="FFFFFF"/>
            <w:tcPrChange w:id="77" w:author="Rogers, Jon (Software Services) [2]" w:date="2019-06-20T13:15:00Z">
              <w:tcPr>
                <w:tcW w:w="738" w:type="dxa"/>
                <w:shd w:val="solid" w:color="000080" w:fill="FFFFFF"/>
              </w:tcPr>
            </w:tcPrChange>
          </w:tcPr>
          <w:p w14:paraId="57216405" w14:textId="77777777"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  <w:tcPrChange w:id="78" w:author="Rogers, Jon (Software Services) [2]" w:date="2019-06-20T13:15:00Z">
              <w:tcPr>
                <w:tcW w:w="3416" w:type="dxa"/>
                <w:shd w:val="solid" w:color="000080" w:fill="FFFFFF"/>
              </w:tcPr>
            </w:tcPrChange>
          </w:tcPr>
          <w:p w14:paraId="37070A94" w14:textId="77777777"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2926" w:type="dxa"/>
            <w:shd w:val="solid" w:color="000080" w:fill="FFFFFF"/>
            <w:tcPrChange w:id="79" w:author="Rogers, Jon (Software Services) [2]" w:date="2019-06-20T13:15:00Z">
              <w:tcPr>
                <w:tcW w:w="3795" w:type="dxa"/>
                <w:shd w:val="solid" w:color="000080" w:fill="FFFFFF"/>
              </w:tcPr>
            </w:tcPrChange>
          </w:tcPr>
          <w:p w14:paraId="242DA5C9" w14:textId="77777777"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628" w:type="dxa"/>
            <w:shd w:val="solid" w:color="000080" w:fill="FFFFFF"/>
            <w:tcPrChange w:id="80" w:author="Rogers, Jon (Software Services) [2]" w:date="2019-06-20T13:15:00Z">
              <w:tcPr>
                <w:tcW w:w="759" w:type="dxa"/>
                <w:shd w:val="solid" w:color="000080" w:fill="FFFFFF"/>
              </w:tcPr>
            </w:tcPrChange>
          </w:tcPr>
          <w:p w14:paraId="063DD794" w14:textId="77777777"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7313F" w14:paraId="1566790C" w14:textId="77777777" w:rsidTr="00650735">
        <w:tc>
          <w:tcPr>
            <w:tcW w:w="738" w:type="dxa"/>
            <w:tcPrChange w:id="81" w:author="Rogers, Jon (Software Services) [2]" w:date="2019-06-20T13:15:00Z">
              <w:tcPr>
                <w:tcW w:w="738" w:type="dxa"/>
              </w:tcPr>
            </w:tcPrChange>
          </w:tcPr>
          <w:p w14:paraId="1E1FA94A" w14:textId="77777777" w:rsidR="00F7313F" w:rsidRDefault="00F7313F" w:rsidP="009C101A">
            <w:r>
              <w:t>1</w:t>
            </w:r>
          </w:p>
        </w:tc>
        <w:tc>
          <w:tcPr>
            <w:tcW w:w="3416" w:type="dxa"/>
            <w:tcPrChange w:id="82" w:author="Rogers, Jon (Software Services) [2]" w:date="2019-06-20T13:15:00Z">
              <w:tcPr>
                <w:tcW w:w="3416" w:type="dxa"/>
              </w:tcPr>
            </w:tcPrChange>
          </w:tcPr>
          <w:p w14:paraId="3FAE3B6C" w14:textId="77777777" w:rsidR="00F7313F" w:rsidRPr="003B0D5E" w:rsidRDefault="00F7313F" w:rsidP="009C101A">
            <w:r w:rsidRPr="003B0D5E">
              <w:t>Click “Projects” Button</w:t>
            </w:r>
          </w:p>
        </w:tc>
        <w:tc>
          <w:tcPr>
            <w:tcW w:w="2926" w:type="dxa"/>
            <w:tcPrChange w:id="83" w:author="Rogers, Jon (Software Services) [2]" w:date="2019-06-20T13:15:00Z">
              <w:tcPr>
                <w:tcW w:w="3795" w:type="dxa"/>
              </w:tcPr>
            </w:tcPrChange>
          </w:tcPr>
          <w:p w14:paraId="1A2A7946" w14:textId="77777777" w:rsidR="00F7313F" w:rsidRPr="003B0D5E" w:rsidRDefault="00F7313F" w:rsidP="009C101A">
            <w:r w:rsidRPr="003B0D5E">
              <w:t>Open Projects Page</w:t>
            </w:r>
          </w:p>
        </w:tc>
        <w:tc>
          <w:tcPr>
            <w:tcW w:w="1628" w:type="dxa"/>
            <w:tcPrChange w:id="84" w:author="Rogers, Jon (Software Services) [2]" w:date="2019-06-20T13:15:00Z">
              <w:tcPr>
                <w:tcW w:w="759" w:type="dxa"/>
              </w:tcPr>
            </w:tcPrChange>
          </w:tcPr>
          <w:p w14:paraId="6A7B4081" w14:textId="77777777" w:rsidR="00F7313F" w:rsidRDefault="00650735" w:rsidP="009C101A">
            <w:ins w:id="85" w:author="Rogers, Jon (Software Services) [2]" w:date="2019-06-20T13:15:00Z">
              <w:r>
                <w:t>Pass</w:t>
              </w:r>
            </w:ins>
          </w:p>
        </w:tc>
      </w:tr>
      <w:tr w:rsidR="00F7313F" w14:paraId="5FF4B2BC" w14:textId="77777777" w:rsidTr="00650735">
        <w:tc>
          <w:tcPr>
            <w:tcW w:w="738" w:type="dxa"/>
            <w:tcPrChange w:id="86" w:author="Rogers, Jon (Software Services) [2]" w:date="2019-06-20T13:15:00Z">
              <w:tcPr>
                <w:tcW w:w="738" w:type="dxa"/>
              </w:tcPr>
            </w:tcPrChange>
          </w:tcPr>
          <w:p w14:paraId="173E6F38" w14:textId="77777777" w:rsidR="00F7313F" w:rsidRDefault="00F7313F" w:rsidP="009C101A">
            <w:r>
              <w:t>2</w:t>
            </w:r>
          </w:p>
        </w:tc>
        <w:tc>
          <w:tcPr>
            <w:tcW w:w="3416" w:type="dxa"/>
            <w:tcPrChange w:id="87" w:author="Rogers, Jon (Software Services) [2]" w:date="2019-06-20T13:15:00Z">
              <w:tcPr>
                <w:tcW w:w="3416" w:type="dxa"/>
              </w:tcPr>
            </w:tcPrChange>
          </w:tcPr>
          <w:p w14:paraId="513D711D" w14:textId="77777777" w:rsidR="00F7313F" w:rsidRPr="003B0D5E" w:rsidRDefault="00F7313F" w:rsidP="009C101A">
            <w:r w:rsidRPr="003B0D5E">
              <w:t>Click Test Project 1</w:t>
            </w:r>
          </w:p>
        </w:tc>
        <w:tc>
          <w:tcPr>
            <w:tcW w:w="2926" w:type="dxa"/>
            <w:tcPrChange w:id="88" w:author="Rogers, Jon (Software Services) [2]" w:date="2019-06-20T13:15:00Z">
              <w:tcPr>
                <w:tcW w:w="3795" w:type="dxa"/>
              </w:tcPr>
            </w:tcPrChange>
          </w:tcPr>
          <w:p w14:paraId="3D294119" w14:textId="77777777" w:rsidR="00F7313F" w:rsidRPr="003B0D5E" w:rsidRDefault="00F7313F" w:rsidP="009C101A">
            <w:r w:rsidRPr="003B0D5E">
              <w:t>Open Test Project 1</w:t>
            </w:r>
            <w:r>
              <w:t xml:space="preserve"> window</w:t>
            </w:r>
          </w:p>
        </w:tc>
        <w:tc>
          <w:tcPr>
            <w:tcW w:w="1628" w:type="dxa"/>
            <w:tcPrChange w:id="89" w:author="Rogers, Jon (Software Services) [2]" w:date="2019-06-20T13:15:00Z">
              <w:tcPr>
                <w:tcW w:w="759" w:type="dxa"/>
              </w:tcPr>
            </w:tcPrChange>
          </w:tcPr>
          <w:p w14:paraId="72B33492" w14:textId="77777777" w:rsidR="00F7313F" w:rsidRDefault="00650735" w:rsidP="009C101A">
            <w:ins w:id="90" w:author="Rogers, Jon (Software Services) [2]" w:date="2019-06-20T13:15:00Z">
              <w:r>
                <w:t>Pass – Clicked Edit button</w:t>
              </w:r>
            </w:ins>
          </w:p>
        </w:tc>
      </w:tr>
      <w:tr w:rsidR="00650735" w14:paraId="0B2D4527" w14:textId="77777777" w:rsidTr="00650735">
        <w:tc>
          <w:tcPr>
            <w:tcW w:w="738" w:type="dxa"/>
            <w:tcPrChange w:id="91" w:author="Rogers, Jon (Software Services) [2]" w:date="2019-06-20T13:15:00Z">
              <w:tcPr>
                <w:tcW w:w="738" w:type="dxa"/>
              </w:tcPr>
            </w:tcPrChange>
          </w:tcPr>
          <w:p w14:paraId="4979AD23" w14:textId="77777777" w:rsidR="00650735" w:rsidRDefault="00650735" w:rsidP="00650735">
            <w:r>
              <w:t>3</w:t>
            </w:r>
          </w:p>
        </w:tc>
        <w:tc>
          <w:tcPr>
            <w:tcW w:w="3416" w:type="dxa"/>
            <w:tcPrChange w:id="92" w:author="Rogers, Jon (Software Services) [2]" w:date="2019-06-20T13:15:00Z">
              <w:tcPr>
                <w:tcW w:w="3416" w:type="dxa"/>
              </w:tcPr>
            </w:tcPrChange>
          </w:tcPr>
          <w:p w14:paraId="5BF4058F" w14:textId="77777777" w:rsidR="00650735" w:rsidRPr="003B0D5E" w:rsidRDefault="00650735" w:rsidP="00650735">
            <w:r w:rsidRPr="003B0D5E">
              <w:t xml:space="preserve">Click the Locate Resource Icon on the </w:t>
            </w:r>
            <w:r>
              <w:t>Astrology</w:t>
            </w:r>
            <w:r w:rsidRPr="003B0D5E">
              <w:t xml:space="preserve"> skill requirement</w:t>
            </w:r>
          </w:p>
        </w:tc>
        <w:tc>
          <w:tcPr>
            <w:tcW w:w="2926" w:type="dxa"/>
            <w:tcPrChange w:id="93" w:author="Rogers, Jon (Software Services) [2]" w:date="2019-06-20T13:15:00Z">
              <w:tcPr>
                <w:tcW w:w="3795" w:type="dxa"/>
              </w:tcPr>
            </w:tcPrChange>
          </w:tcPr>
          <w:p w14:paraId="3B8623BA" w14:textId="77777777" w:rsidR="00650735" w:rsidRDefault="00650735" w:rsidP="00650735">
            <w:r>
              <w:t>Open the Resource Search window</w:t>
            </w:r>
          </w:p>
          <w:p w14:paraId="24157C2D" w14:textId="77777777" w:rsidR="00650735" w:rsidRPr="003B0D5E" w:rsidRDefault="00650735" w:rsidP="00650735">
            <w:r>
              <w:t>No resources should be listed as available</w:t>
            </w:r>
          </w:p>
        </w:tc>
        <w:tc>
          <w:tcPr>
            <w:tcW w:w="1628" w:type="dxa"/>
            <w:tcPrChange w:id="94" w:author="Rogers, Jon (Software Services) [2]" w:date="2019-06-20T13:15:00Z">
              <w:tcPr>
                <w:tcW w:w="759" w:type="dxa"/>
              </w:tcPr>
            </w:tcPrChange>
          </w:tcPr>
          <w:p w14:paraId="67498983" w14:textId="77777777" w:rsidR="00650735" w:rsidRDefault="00650735" w:rsidP="00650735">
            <w:ins w:id="95" w:author="Rogers, Jon (Software Services) [2]" w:date="2019-06-20T13:15:00Z">
              <w:r>
                <w:t>Pass – Clicked ‘Allocated To’</w:t>
              </w:r>
            </w:ins>
          </w:p>
        </w:tc>
      </w:tr>
      <w:tr w:rsidR="00650735" w14:paraId="7B7FDA18" w14:textId="77777777" w:rsidTr="00650735">
        <w:tc>
          <w:tcPr>
            <w:tcW w:w="738" w:type="dxa"/>
            <w:tcPrChange w:id="96" w:author="Rogers, Jon (Software Services) [2]" w:date="2019-06-20T13:15:00Z">
              <w:tcPr>
                <w:tcW w:w="738" w:type="dxa"/>
              </w:tcPr>
            </w:tcPrChange>
          </w:tcPr>
          <w:p w14:paraId="62C2A57C" w14:textId="77777777" w:rsidR="00650735" w:rsidRDefault="00650735" w:rsidP="00650735">
            <w:r>
              <w:t>4</w:t>
            </w:r>
          </w:p>
        </w:tc>
        <w:tc>
          <w:tcPr>
            <w:tcW w:w="3416" w:type="dxa"/>
            <w:tcPrChange w:id="97" w:author="Rogers, Jon (Software Services) [2]" w:date="2019-06-20T13:15:00Z">
              <w:tcPr>
                <w:tcW w:w="3416" w:type="dxa"/>
              </w:tcPr>
            </w:tcPrChange>
          </w:tcPr>
          <w:p w14:paraId="6053685A" w14:textId="77777777" w:rsidR="00650735" w:rsidRDefault="00650735" w:rsidP="00650735">
            <w:pPr>
              <w:pStyle w:val="Footer"/>
              <w:tabs>
                <w:tab w:val="clear" w:pos="4320"/>
                <w:tab w:val="clear" w:pos="8640"/>
              </w:tabs>
            </w:pPr>
            <w:r>
              <w:t>Click the Cancel button</w:t>
            </w:r>
          </w:p>
        </w:tc>
        <w:tc>
          <w:tcPr>
            <w:tcW w:w="2926" w:type="dxa"/>
            <w:tcPrChange w:id="98" w:author="Rogers, Jon (Software Services) [2]" w:date="2019-06-20T13:15:00Z">
              <w:tcPr>
                <w:tcW w:w="3795" w:type="dxa"/>
              </w:tcPr>
            </w:tcPrChange>
          </w:tcPr>
          <w:p w14:paraId="7AD72A85" w14:textId="77777777" w:rsidR="00650735" w:rsidRDefault="00650735" w:rsidP="00650735">
            <w:r>
              <w:t>Return to Test Project 1 window</w:t>
            </w:r>
          </w:p>
        </w:tc>
        <w:tc>
          <w:tcPr>
            <w:tcW w:w="1628" w:type="dxa"/>
            <w:tcPrChange w:id="99" w:author="Rogers, Jon (Software Services) [2]" w:date="2019-06-20T13:15:00Z">
              <w:tcPr>
                <w:tcW w:w="759" w:type="dxa"/>
              </w:tcPr>
            </w:tcPrChange>
          </w:tcPr>
          <w:p w14:paraId="2B872AC0" w14:textId="77777777" w:rsidR="00650735" w:rsidRDefault="00650735" w:rsidP="00650735">
            <w:ins w:id="100" w:author="Rogers, Jon (Software Services) [2]" w:date="2019-06-20T13:15:00Z">
              <w:r>
                <w:t>Pass</w:t>
              </w:r>
            </w:ins>
          </w:p>
        </w:tc>
      </w:tr>
    </w:tbl>
    <w:p w14:paraId="72DEBC75" w14:textId="77777777" w:rsidR="00F7313F" w:rsidRDefault="00F7313F" w:rsidP="00F7313F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F7313F" w14:paraId="31D918AA" w14:textId="77777777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65F0CA84" w14:textId="77777777" w:rsidR="00F7313F" w:rsidRDefault="00F7313F" w:rsidP="009C101A">
            <w:r>
              <w:t>Date/Time</w:t>
            </w:r>
          </w:p>
        </w:tc>
        <w:tc>
          <w:tcPr>
            <w:tcW w:w="1508" w:type="dxa"/>
          </w:tcPr>
          <w:p w14:paraId="61960716" w14:textId="77777777" w:rsidR="00F7313F" w:rsidRDefault="00F7313F" w:rsidP="009C101A">
            <w:r>
              <w:t>Tester</w:t>
            </w:r>
          </w:p>
        </w:tc>
        <w:tc>
          <w:tcPr>
            <w:tcW w:w="1300" w:type="dxa"/>
          </w:tcPr>
          <w:p w14:paraId="539ACEBA" w14:textId="77777777" w:rsidR="00F7313F" w:rsidRDefault="00F7313F" w:rsidP="009C101A">
            <w:r>
              <w:t>Test ID</w:t>
            </w:r>
          </w:p>
        </w:tc>
        <w:tc>
          <w:tcPr>
            <w:tcW w:w="1641" w:type="dxa"/>
          </w:tcPr>
          <w:p w14:paraId="74F99972" w14:textId="77777777" w:rsidR="00F7313F" w:rsidRDefault="00F7313F" w:rsidP="009C101A">
            <w:r>
              <w:t>Test Phase</w:t>
            </w:r>
          </w:p>
        </w:tc>
        <w:tc>
          <w:tcPr>
            <w:tcW w:w="2379" w:type="dxa"/>
          </w:tcPr>
          <w:p w14:paraId="2680AF7D" w14:textId="77777777" w:rsidR="00F7313F" w:rsidRDefault="00F7313F" w:rsidP="009C101A">
            <w:r>
              <w:t>Status</w:t>
            </w:r>
          </w:p>
        </w:tc>
      </w:tr>
      <w:tr w:rsidR="00650735" w14:paraId="54B57068" w14:textId="77777777" w:rsidTr="009C101A">
        <w:tc>
          <w:tcPr>
            <w:tcW w:w="1796" w:type="dxa"/>
          </w:tcPr>
          <w:p w14:paraId="70940BD2" w14:textId="77777777" w:rsidR="00650735" w:rsidRDefault="00650735" w:rsidP="00650735">
            <w:ins w:id="101" w:author="Jon Rogers" w:date="2019-06-20T13:16:00Z">
              <w:r>
                <w:t>20/06/2019</w:t>
              </w:r>
            </w:ins>
          </w:p>
        </w:tc>
        <w:tc>
          <w:tcPr>
            <w:tcW w:w="1508" w:type="dxa"/>
          </w:tcPr>
          <w:p w14:paraId="7A965DDD" w14:textId="77777777" w:rsidR="00650735" w:rsidRDefault="00650735" w:rsidP="00650735">
            <w:ins w:id="102" w:author="Jon Rogers" w:date="2019-06-20T13:16:00Z">
              <w:r>
                <w:t>Jon Rogers</w:t>
              </w:r>
            </w:ins>
          </w:p>
        </w:tc>
        <w:tc>
          <w:tcPr>
            <w:tcW w:w="1300" w:type="dxa"/>
          </w:tcPr>
          <w:p w14:paraId="759BDABF" w14:textId="77777777" w:rsidR="00650735" w:rsidRDefault="00650735" w:rsidP="00650735"/>
        </w:tc>
        <w:tc>
          <w:tcPr>
            <w:tcW w:w="1641" w:type="dxa"/>
          </w:tcPr>
          <w:p w14:paraId="7723CE24" w14:textId="77777777" w:rsidR="00650735" w:rsidRDefault="00650735" w:rsidP="00650735">
            <w:ins w:id="103" w:author="Jon Rogers" w:date="2019-06-20T13:16:00Z">
              <w:r>
                <w:t>UAT</w:t>
              </w:r>
            </w:ins>
          </w:p>
        </w:tc>
        <w:tc>
          <w:tcPr>
            <w:tcW w:w="2379" w:type="dxa"/>
          </w:tcPr>
          <w:p w14:paraId="33A8258D" w14:textId="77777777" w:rsidR="00650735" w:rsidRDefault="00650735" w:rsidP="00650735">
            <w:ins w:id="104" w:author="Jon Rogers" w:date="2019-06-20T13:16:00Z">
              <w:r>
                <w:t>Pass</w:t>
              </w:r>
            </w:ins>
          </w:p>
        </w:tc>
      </w:tr>
    </w:tbl>
    <w:p w14:paraId="4FA62BFC" w14:textId="77777777" w:rsidR="00F7313F" w:rsidRDefault="00F7313F" w:rsidP="00F7313F"/>
    <w:p w14:paraId="34F23319" w14:textId="77777777" w:rsidR="00F7313F" w:rsidRDefault="00F7313F" w:rsidP="00F7313F"/>
    <w:p w14:paraId="4A9F03AC" w14:textId="77777777" w:rsidR="008C5010" w:rsidRDefault="008C5010"/>
    <w:sectPr w:rsidR="008C5010" w:rsidSect="0074769C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Rogers, Jon (Software Services)" w:date="2019-06-20T13:14:00Z" w:initials="JR">
    <w:p w14:paraId="0300C283" w14:textId="77777777" w:rsidR="00650735" w:rsidRDefault="00650735">
      <w:pPr>
        <w:pStyle w:val="CommentText"/>
      </w:pPr>
      <w:r>
        <w:rPr>
          <w:rStyle w:val="CommentReference"/>
        </w:rPr>
        <w:annotationRef/>
      </w:r>
      <w:r>
        <w:t>Executed based on what I could see, the script doesn’t totally match the system.</w:t>
      </w:r>
    </w:p>
  </w:comment>
  <w:comment w:id="72" w:author="Rogers, Jon (Software Services) [2]" w:date="2019-06-20T13:16:00Z" w:initials="JR">
    <w:p w14:paraId="4F32C64C" w14:textId="77777777" w:rsidR="00650735" w:rsidRDefault="00650735">
      <w:pPr>
        <w:pStyle w:val="CommentText"/>
      </w:pPr>
      <w:r>
        <w:rPr>
          <w:rStyle w:val="CommentReference"/>
        </w:rPr>
        <w:annotationRef/>
      </w:r>
      <w:r>
        <w:t>Unsure how this test script is different to the one above – to end user it looks the same.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00C283" w15:done="0"/>
  <w15:commentEx w15:paraId="4F32C64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E99E7" w14:textId="77777777" w:rsidR="00C97A6C" w:rsidRDefault="00C97A6C">
      <w:r>
        <w:separator/>
      </w:r>
    </w:p>
  </w:endnote>
  <w:endnote w:type="continuationSeparator" w:id="0">
    <w:p w14:paraId="10EA0B29" w14:textId="77777777" w:rsidR="00C97A6C" w:rsidRDefault="00C9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62CEA" w14:textId="77777777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623AA">
      <w:rPr>
        <w:noProof/>
        <w:sz w:val="16"/>
      </w:rPr>
      <w:t>6/20/2019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E1E72" w14:textId="77777777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50735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50735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6623AA">
      <w:rPr>
        <w:noProof/>
        <w:sz w:val="16"/>
      </w:rPr>
      <w:t>6/20/2019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7C9D0" w14:textId="77777777" w:rsidR="00C97A6C" w:rsidRDefault="00C97A6C">
      <w:r>
        <w:separator/>
      </w:r>
    </w:p>
  </w:footnote>
  <w:footnote w:type="continuationSeparator" w:id="0">
    <w:p w14:paraId="13D2C305" w14:textId="77777777" w:rsidR="00C97A6C" w:rsidRDefault="00C97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6C145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06F176AC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AE46B" w14:textId="77777777"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14:paraId="0469D97B" w14:textId="77777777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74769C">
      <w:rPr>
        <w:b/>
        <w:bCs/>
        <w:sz w:val="16"/>
      </w:rPr>
      <w:t>1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>– Locate and Allocate Resource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s, Jon (Software Services)">
    <w15:presenceInfo w15:providerId="AD" w15:userId="S-1-5-21-1994326832-1066739575-5522801-113946"/>
  </w15:person>
  <w15:person w15:author="Rogers, Jon (Software Services) [2]">
    <w15:presenceInfo w15:providerId="AD" w15:userId="S-1-5-21-1994326832-1066739575-5522801-113946"/>
  </w15:person>
  <w15:person w15:author="Jon Rogers">
    <w15:presenceInfo w15:providerId="AD" w15:userId="S-1-5-21-1994326832-1066739575-5522801-1139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21C35"/>
    <w:rsid w:val="00296400"/>
    <w:rsid w:val="00297E55"/>
    <w:rsid w:val="002A3755"/>
    <w:rsid w:val="002D5A88"/>
    <w:rsid w:val="002D71A3"/>
    <w:rsid w:val="00364C15"/>
    <w:rsid w:val="003B0D5E"/>
    <w:rsid w:val="003E3CDA"/>
    <w:rsid w:val="004B4ED4"/>
    <w:rsid w:val="004C305C"/>
    <w:rsid w:val="004E311F"/>
    <w:rsid w:val="005C6ACC"/>
    <w:rsid w:val="006030F4"/>
    <w:rsid w:val="00650735"/>
    <w:rsid w:val="006609C1"/>
    <w:rsid w:val="006623AA"/>
    <w:rsid w:val="006C51D6"/>
    <w:rsid w:val="006F74D8"/>
    <w:rsid w:val="007229C4"/>
    <w:rsid w:val="0074769C"/>
    <w:rsid w:val="007D4963"/>
    <w:rsid w:val="007E0A97"/>
    <w:rsid w:val="00873726"/>
    <w:rsid w:val="008B2EDC"/>
    <w:rsid w:val="008B5584"/>
    <w:rsid w:val="008C5010"/>
    <w:rsid w:val="009553C9"/>
    <w:rsid w:val="009D42A8"/>
    <w:rsid w:val="00A56F2F"/>
    <w:rsid w:val="00B14136"/>
    <w:rsid w:val="00B61147"/>
    <w:rsid w:val="00BF3209"/>
    <w:rsid w:val="00C04B66"/>
    <w:rsid w:val="00C13492"/>
    <w:rsid w:val="00C97A6C"/>
    <w:rsid w:val="00D74798"/>
    <w:rsid w:val="00D86943"/>
    <w:rsid w:val="00DA570A"/>
    <w:rsid w:val="00E1717F"/>
    <w:rsid w:val="00EA3276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2F1CF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50735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50735"/>
    <w:rPr>
      <w:rFonts w:ascii="Arial" w:hAnsi="Arial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650735"/>
    <w:rPr>
      <w:rFonts w:ascii="Arial" w:hAnsi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Jon Rogers</cp:lastModifiedBy>
  <cp:revision>8</cp:revision>
  <cp:lastPrinted>2003-06-18T05:07:00Z</cp:lastPrinted>
  <dcterms:created xsi:type="dcterms:W3CDTF">2019-06-13T10:05:00Z</dcterms:created>
  <dcterms:modified xsi:type="dcterms:W3CDTF">2019-06-20T03:16:00Z</dcterms:modified>
</cp:coreProperties>
</file>